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7821" w14:textId="77777777" w:rsidR="00445731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</w:p>
    <w:p w14:paraId="44427D01" w14:textId="77777777" w:rsidR="00445731" w:rsidRPr="00B9227B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  <w:r w:rsidRPr="00B9227B">
        <w:rPr>
          <w:rFonts w:ascii="Century Gothic" w:eastAsia="Arial" w:hAnsi="Century Gothic" w:cs="Tahoma"/>
          <w:noProof/>
          <w:sz w:val="26"/>
          <w:szCs w:val="24"/>
        </w:rPr>
        <w:drawing>
          <wp:anchor distT="0" distB="0" distL="114300" distR="114300" simplePos="0" relativeHeight="251659264" behindDoc="1" locked="0" layoutInCell="1" allowOverlap="1" wp14:anchorId="2489E632" wp14:editId="5950CF86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1492885" cy="1471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27B">
        <w:rPr>
          <w:rFonts w:ascii="Century Gothic" w:hAnsi="Century Gothic" w:cs="Tahoma"/>
          <w:noProof/>
          <w:sz w:val="26"/>
          <w:szCs w:val="24"/>
        </w:rPr>
        <w:t xml:space="preserve"> </w:t>
      </w:r>
    </w:p>
    <w:p w14:paraId="45C2624F" w14:textId="77777777" w:rsidR="00445731" w:rsidRDefault="00445731" w:rsidP="00445731">
      <w:pPr>
        <w:tabs>
          <w:tab w:val="left" w:pos="8025"/>
        </w:tabs>
        <w:rPr>
          <w:rFonts w:ascii="Century Gothic" w:hAnsi="Century Gothic" w:cs="Tahoma"/>
          <w:b/>
          <w:noProof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14:paraId="4D424D76" w14:textId="77777777" w:rsidR="00445731" w:rsidRPr="00B9227B" w:rsidRDefault="00445731" w:rsidP="00445731">
      <w:pPr>
        <w:tabs>
          <w:tab w:val="center" w:pos="5233"/>
          <w:tab w:val="left" w:pos="8656"/>
        </w:tabs>
        <w:rPr>
          <w:rFonts w:ascii="Century Gothic" w:hAnsi="Century Gothic" w:cs="Tahoma"/>
          <w:b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  <w:r w:rsidRPr="00B9227B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14:paraId="03A27CC4" w14:textId="77777777" w:rsidR="00445731" w:rsidRPr="007B64A9" w:rsidRDefault="00445731" w:rsidP="00445731">
      <w:pPr>
        <w:pStyle w:val="Title"/>
        <w:rPr>
          <w:rFonts w:ascii="Century Gothic" w:eastAsia="Arial" w:hAnsi="Century Gothic"/>
          <w:sz w:val="58"/>
        </w:rPr>
      </w:pPr>
    </w:p>
    <w:p w14:paraId="0B9916F7" w14:textId="77777777" w:rsidR="00445731" w:rsidRPr="007B64A9" w:rsidRDefault="00445731" w:rsidP="00445731">
      <w:pPr>
        <w:pStyle w:val="Title"/>
        <w:jc w:val="center"/>
        <w:rPr>
          <w:rFonts w:ascii="Century Gothic" w:eastAsia="Arial" w:hAnsi="Century Gothic"/>
          <w:sz w:val="58"/>
        </w:rPr>
      </w:pPr>
      <w:r w:rsidRPr="007B64A9">
        <w:rPr>
          <w:rFonts w:ascii="Century Gothic" w:eastAsia="Arial" w:hAnsi="Century Gothic"/>
          <w:sz w:val="58"/>
        </w:rPr>
        <w:t>Website for a Client</w:t>
      </w:r>
    </w:p>
    <w:p w14:paraId="0B12B835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7B54AA8B" w14:textId="77777777" w:rsidR="00D94306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94306">
        <w:rPr>
          <w:rFonts w:ascii="Century Gothic" w:eastAsia="Arial" w:hAnsi="Century Gothic" w:cs="Tahoma"/>
          <w:b/>
          <w:sz w:val="32"/>
          <w:szCs w:val="24"/>
        </w:rPr>
        <w:t>3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>, week 1</w:t>
      </w:r>
      <w:r w:rsidR="00D94306">
        <w:rPr>
          <w:rFonts w:ascii="Century Gothic" w:eastAsia="Arial" w:hAnsi="Century Gothic" w:cs="Tahoma"/>
          <w:b/>
          <w:sz w:val="32"/>
          <w:szCs w:val="24"/>
        </w:rPr>
        <w:t>0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 xml:space="preserve"> </w:t>
      </w:r>
    </w:p>
    <w:p w14:paraId="68317EC0" w14:textId="4A1F942E" w:rsidR="00445731" w:rsidRPr="00B9227B" w:rsidRDefault="00D94306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>
        <w:rPr>
          <w:rFonts w:ascii="Century Gothic" w:eastAsia="Arial" w:hAnsi="Century Gothic" w:cs="Tahoma"/>
          <w:b/>
          <w:sz w:val="32"/>
          <w:szCs w:val="24"/>
        </w:rPr>
        <w:t>Friday 25</w:t>
      </w:r>
      <w:r w:rsidRPr="00D94306">
        <w:rPr>
          <w:rFonts w:ascii="Century Gothic" w:eastAsia="Arial" w:hAnsi="Century Gothic" w:cs="Tahoma"/>
          <w:b/>
          <w:sz w:val="32"/>
          <w:szCs w:val="24"/>
          <w:vertAlign w:val="superscript"/>
        </w:rPr>
        <w:t>th</w:t>
      </w:r>
      <w:r>
        <w:rPr>
          <w:rFonts w:ascii="Century Gothic" w:eastAsia="Arial" w:hAnsi="Century Gothic" w:cs="Tahoma"/>
          <w:b/>
          <w:sz w:val="32"/>
          <w:szCs w:val="24"/>
        </w:rPr>
        <w:t xml:space="preserve"> September 5pm</w:t>
      </w:r>
    </w:p>
    <w:p w14:paraId="4DD8801D" w14:textId="77777777" w:rsidR="00445731" w:rsidRPr="00B9227B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>Credits: 4</w:t>
      </w:r>
    </w:p>
    <w:p w14:paraId="05B7B5C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73C438B9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1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080"/>
        <w:gridCol w:w="3510"/>
        <w:gridCol w:w="4003"/>
      </w:tblGrid>
      <w:tr w:rsidR="00445731" w:rsidRPr="00B9227B" w14:paraId="0FA8D0C1" w14:textId="77777777" w:rsidTr="00F237E8">
        <w:trPr>
          <w:trHeight w:val="420"/>
        </w:trPr>
        <w:tc>
          <w:tcPr>
            <w:tcW w:w="10593" w:type="dxa"/>
            <w:gridSpan w:val="3"/>
          </w:tcPr>
          <w:p w14:paraId="49C11754" w14:textId="77777777" w:rsidR="00445731" w:rsidRPr="00B9227B" w:rsidRDefault="00445731" w:rsidP="00F237E8">
            <w:pPr>
              <w:pStyle w:val="Title"/>
              <w:jc w:val="center"/>
              <w:rPr>
                <w:rFonts w:ascii="Century Gothic" w:eastAsia="Arial" w:hAnsi="Century Gothic" w:cs="Arial"/>
                <w:b/>
                <w:sz w:val="36"/>
              </w:rPr>
            </w:pPr>
            <w:r w:rsidRPr="00B9227B">
              <w:rPr>
                <w:rFonts w:ascii="Century Gothic" w:eastAsia="Arial" w:hAnsi="Century Gothic" w:cs="Arial"/>
                <w:b/>
                <w:sz w:val="36"/>
              </w:rPr>
              <w:t>Use complex techniques to develop a digital media outcome</w:t>
            </w:r>
          </w:p>
        </w:tc>
      </w:tr>
      <w:tr w:rsidR="00445731" w:rsidRPr="00B9227B" w14:paraId="5110838F" w14:textId="77777777" w:rsidTr="00F237E8">
        <w:trPr>
          <w:trHeight w:val="420"/>
        </w:trPr>
        <w:tc>
          <w:tcPr>
            <w:tcW w:w="3080" w:type="dxa"/>
          </w:tcPr>
          <w:p w14:paraId="5A5D2A6B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</w:t>
            </w:r>
          </w:p>
        </w:tc>
        <w:tc>
          <w:tcPr>
            <w:tcW w:w="3510" w:type="dxa"/>
          </w:tcPr>
          <w:p w14:paraId="43312E73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Merit</w:t>
            </w:r>
          </w:p>
        </w:tc>
        <w:tc>
          <w:tcPr>
            <w:tcW w:w="4003" w:type="dxa"/>
          </w:tcPr>
          <w:p w14:paraId="50CFDAFA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Excellence</w:t>
            </w:r>
          </w:p>
        </w:tc>
      </w:tr>
      <w:tr w:rsidR="00445731" w:rsidRPr="00B9227B" w14:paraId="448B1D9A" w14:textId="77777777" w:rsidTr="00F237E8">
        <w:tc>
          <w:tcPr>
            <w:tcW w:w="3080" w:type="dxa"/>
          </w:tcPr>
          <w:p w14:paraId="0193DD85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digital media outcome.</w:t>
            </w:r>
          </w:p>
        </w:tc>
        <w:tc>
          <w:tcPr>
            <w:tcW w:w="3510" w:type="dxa"/>
          </w:tcPr>
          <w:p w14:paraId="20A5DF41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an informed digital media outcome.</w:t>
            </w:r>
          </w:p>
        </w:tc>
        <w:tc>
          <w:tcPr>
            <w:tcW w:w="4003" w:type="dxa"/>
          </w:tcPr>
          <w:p w14:paraId="16729357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refined digital media outcome.</w:t>
            </w:r>
          </w:p>
        </w:tc>
      </w:tr>
    </w:tbl>
    <w:p w14:paraId="27FB667D" w14:textId="77777777"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72979AC8" w14:textId="77777777"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3D19CE89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22153C8E" w14:textId="77777777"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>Assessment Conditions: students can work collaboratively to discuss design ideas and give one another feedback. However, they must complete their</w:t>
      </w:r>
      <w:r>
        <w:rPr>
          <w:rFonts w:ascii="Century Gothic" w:eastAsia="Arial" w:hAnsi="Century Gothic" w:cs="Tahoma"/>
          <w:b/>
          <w:i/>
          <w:sz w:val="24"/>
          <w:szCs w:val="24"/>
        </w:rPr>
        <w:t xml:space="preserve"> coding</w:t>
      </w: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 xml:space="preserve"> independentl</w:t>
      </w:r>
      <w:r>
        <w:rPr>
          <w:rFonts w:ascii="Century Gothic" w:eastAsia="Arial" w:hAnsi="Century Gothic" w:cs="Tahoma"/>
          <w:b/>
          <w:i/>
          <w:sz w:val="24"/>
          <w:szCs w:val="24"/>
        </w:rPr>
        <w:t>y. It is your job to prove authenticity of your final project. Your portfolio should clearly demonstrate the development of your project.</w:t>
      </w:r>
    </w:p>
    <w:p w14:paraId="23C0E4CF" w14:textId="38848C37" w:rsidR="00445731" w:rsidRPr="00B9227B" w:rsidRDefault="00D94306" w:rsidP="00D94306">
      <w:pPr>
        <w:tabs>
          <w:tab w:val="left" w:pos="0"/>
          <w:tab w:val="left" w:pos="1427"/>
        </w:tabs>
        <w:spacing w:before="120" w:after="120"/>
        <w:rPr>
          <w:rFonts w:ascii="Century Gothic" w:eastAsia="Arial" w:hAnsi="Century Gothic" w:cs="Tahoma"/>
          <w:b/>
          <w:i/>
          <w:sz w:val="24"/>
          <w:szCs w:val="24"/>
        </w:rPr>
      </w:pPr>
      <w:r>
        <w:rPr>
          <w:rFonts w:ascii="Century Gothic" w:eastAsia="Arial" w:hAnsi="Century Gothic" w:cs="Tahoma"/>
          <w:b/>
          <w:i/>
          <w:sz w:val="24"/>
          <w:szCs w:val="24"/>
        </w:rPr>
        <w:tab/>
      </w:r>
    </w:p>
    <w:p w14:paraId="3A16AF25" w14:textId="77777777"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</w:p>
    <w:p w14:paraId="1349DF08" w14:textId="77777777" w:rsidR="00445731" w:rsidRPr="00B9227B" w:rsidRDefault="00445731" w:rsidP="00445731">
      <w:pPr>
        <w:pStyle w:val="Title"/>
        <w:jc w:val="center"/>
        <w:rPr>
          <w:rFonts w:ascii="Century Gothic" w:hAnsi="Century Gothic"/>
          <w:b/>
          <w:sz w:val="58"/>
        </w:rPr>
      </w:pPr>
      <w:r w:rsidRPr="00B9227B">
        <w:rPr>
          <w:rFonts w:ascii="Century Gothic" w:hAnsi="Century Gothic"/>
          <w:b/>
          <w:sz w:val="58"/>
        </w:rPr>
        <w:t>Use complex techniques to develop a digital media outcome (4 credits)</w:t>
      </w:r>
    </w:p>
    <w:p w14:paraId="13FDFF6A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123C4041" w14:textId="77777777"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digital media outcome involves</w:t>
      </w:r>
      <w:r w:rsidRPr="00B9227B">
        <w:rPr>
          <w:rFonts w:ascii="Century Gothic" w:hAnsi="Century Gothic" w:cs="Arial"/>
          <w:b/>
          <w:sz w:val="26"/>
        </w:rPr>
        <w:t>:</w:t>
      </w:r>
    </w:p>
    <w:p w14:paraId="2C79C0AD" w14:textId="77777777"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sz w:val="26"/>
        </w:rPr>
      </w:pPr>
    </w:p>
    <w:p w14:paraId="55E17620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appropriate tools and techniques to meet the purpose and end-user requirements</w:t>
      </w:r>
    </w:p>
    <w:p w14:paraId="457D9C31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 xml:space="preserve">applying appropriate data integrity and testing procedures </w:t>
      </w:r>
    </w:p>
    <w:p w14:paraId="7EDDD339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relevant to the purpose of the outcome</w:t>
      </w:r>
    </w:p>
    <w:p w14:paraId="1EFD203B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addressing relevant implications.</w:t>
      </w:r>
    </w:p>
    <w:p w14:paraId="6FCA27E9" w14:textId="77777777"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z w:val="26"/>
        </w:rPr>
      </w:pPr>
    </w:p>
    <w:p w14:paraId="396A037D" w14:textId="77777777"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an informed digital media outcome involves:</w:t>
      </w:r>
    </w:p>
    <w:p w14:paraId="3314B757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information from testing procedures to improve the quality of the digital media outcome</w:t>
      </w:r>
    </w:p>
    <w:p w14:paraId="3CCA51C8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to improve the quality of the digital media outcome.</w:t>
      </w:r>
    </w:p>
    <w:p w14:paraId="38B042F1" w14:textId="77777777" w:rsidR="00445731" w:rsidRPr="00B9227B" w:rsidRDefault="00445731" w:rsidP="00445731">
      <w:pPr>
        <w:rPr>
          <w:rFonts w:ascii="Century Gothic" w:eastAsia="Arial" w:hAnsi="Century Gothic" w:cs="Arial"/>
          <w:b/>
          <w:i/>
          <w:sz w:val="26"/>
        </w:rPr>
      </w:pPr>
    </w:p>
    <w:p w14:paraId="5D04F6DC" w14:textId="77777777"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refined digital media outcome involves:</w:t>
      </w:r>
    </w:p>
    <w:p w14:paraId="227F3190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iterative improvement throughout the design, development and testing process to produce a high-quality outcome</w:t>
      </w:r>
    </w:p>
    <w:p w14:paraId="049D1A69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efficient tools and techniques in the outcome’s production.</w:t>
      </w:r>
    </w:p>
    <w:p w14:paraId="1A0AF15C" w14:textId="77777777"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trike/>
          <w:sz w:val="26"/>
        </w:rPr>
      </w:pPr>
    </w:p>
    <w:p w14:paraId="30DA0747" w14:textId="77777777" w:rsidR="00445731" w:rsidRPr="00B9227B" w:rsidRDefault="00445731" w:rsidP="00445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 xml:space="preserve">Examples of </w:t>
      </w:r>
      <w:r w:rsidRPr="00B9227B">
        <w:rPr>
          <w:rFonts w:ascii="Century Gothic" w:eastAsia="Arial" w:hAnsi="Century Gothic" w:cs="Arial"/>
          <w:b/>
          <w:i/>
          <w:sz w:val="26"/>
        </w:rPr>
        <w:t>relevant implications</w:t>
      </w:r>
      <w:r w:rsidRPr="00B9227B">
        <w:rPr>
          <w:rFonts w:ascii="Century Gothic" w:eastAsia="Arial" w:hAnsi="Century Gothic" w:cs="Arial"/>
          <w:b/>
          <w:sz w:val="26"/>
        </w:rPr>
        <w:t xml:space="preserve"> include:</w:t>
      </w:r>
    </w:p>
    <w:p w14:paraId="3755F2C1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social</w:t>
      </w:r>
    </w:p>
    <w:p w14:paraId="774EA649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cultural</w:t>
      </w:r>
    </w:p>
    <w:p w14:paraId="1F4E25FF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legal</w:t>
      </w:r>
    </w:p>
    <w:p w14:paraId="14147BA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ethical</w:t>
      </w:r>
    </w:p>
    <w:p w14:paraId="70D7C114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intellectual property</w:t>
      </w:r>
    </w:p>
    <w:p w14:paraId="2017043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privacy</w:t>
      </w:r>
    </w:p>
    <w:p w14:paraId="2E08A33E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accessibility</w:t>
      </w:r>
    </w:p>
    <w:p w14:paraId="1C6B5A64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usability</w:t>
      </w:r>
    </w:p>
    <w:p w14:paraId="5D777223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functionality</w:t>
      </w:r>
    </w:p>
    <w:p w14:paraId="4A629150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aesthetics</w:t>
      </w:r>
    </w:p>
    <w:p w14:paraId="426D99C8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sustainability and future proofing</w:t>
      </w:r>
    </w:p>
    <w:p w14:paraId="01B160D5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end-user requirements</w:t>
      </w:r>
    </w:p>
    <w:p w14:paraId="0CDC705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health and safety.</w:t>
      </w:r>
    </w:p>
    <w:p w14:paraId="13A4AE08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b/>
          <w:sz w:val="26"/>
          <w:szCs w:val="24"/>
        </w:rPr>
      </w:pPr>
    </w:p>
    <w:p w14:paraId="2FB522FA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lastRenderedPageBreak/>
        <w:t xml:space="preserve">Task Introduction </w:t>
      </w:r>
    </w:p>
    <w:p w14:paraId="530BA1E4" w14:textId="77777777" w:rsidR="00445731" w:rsidRPr="00B9227B" w:rsidRDefault="00445731" w:rsidP="00445731">
      <w:pPr>
        <w:rPr>
          <w:rFonts w:ascii="Century Gothic" w:hAnsi="Century Gothic"/>
        </w:rPr>
      </w:pPr>
    </w:p>
    <w:p w14:paraId="004E9634" w14:textId="77777777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ins w:id="0" w:author="Anne" w:date="2018-12-18T19:41:00Z">
        <w:r w:rsidRPr="00B9227B">
          <w:rPr>
            <w:rFonts w:ascii="Century Gothic" w:hAnsi="Century Gothic" w:cs="Arial"/>
            <w:bCs/>
            <w:sz w:val="24"/>
          </w:rPr>
          <w:t>There are many things happening in our local community that would benefit from publicity</w:t>
        </w:r>
      </w:ins>
      <w:r w:rsidRPr="00B9227B">
        <w:rPr>
          <w:rFonts w:ascii="Century Gothic" w:hAnsi="Century Gothic" w:cs="Arial"/>
          <w:bCs/>
          <w:sz w:val="24"/>
        </w:rPr>
        <w:t xml:space="preserve"> and exposure on the internet</w:t>
      </w:r>
      <w:ins w:id="1" w:author="Anne" w:date="2018-12-18T19:41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r w:rsidRPr="00B9227B">
        <w:rPr>
          <w:rFonts w:ascii="Century Gothic" w:hAnsi="Century Gothic" w:cs="Arial"/>
          <w:bCs/>
          <w:sz w:val="24"/>
        </w:rPr>
        <w:t>Perhaps a small business may need your help building a website to promote their services</w:t>
      </w:r>
      <w:r>
        <w:rPr>
          <w:rFonts w:ascii="Century Gothic" w:hAnsi="Century Gothic" w:cs="Arial"/>
          <w:bCs/>
          <w:sz w:val="24"/>
        </w:rPr>
        <w:t>?</w:t>
      </w:r>
      <w:r w:rsidRPr="00B9227B">
        <w:rPr>
          <w:rFonts w:ascii="Century Gothic" w:hAnsi="Century Gothic" w:cs="Arial"/>
          <w:bCs/>
          <w:sz w:val="24"/>
        </w:rPr>
        <w:t xml:space="preserve"> or a teacher wants you to build a resource they could use to teach a topic in one of your classes.</w:t>
      </w:r>
    </w:p>
    <w:p w14:paraId="61E4EB5B" w14:textId="77777777" w:rsidR="00445731" w:rsidRPr="00B9227B" w:rsidRDefault="00445731" w:rsidP="00445731">
      <w:pPr>
        <w:spacing w:before="120" w:after="120" w:line="240" w:lineRule="auto"/>
        <w:rPr>
          <w:ins w:id="2" w:author="Anne" w:date="2018-12-18T19:41:00Z"/>
          <w:rFonts w:ascii="Century Gothic" w:hAnsi="Century Gothic" w:cs="Arial"/>
          <w:bCs/>
          <w:sz w:val="24"/>
        </w:rPr>
      </w:pPr>
    </w:p>
    <w:p w14:paraId="2625F12E" w14:textId="4A2FBCB1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moveToRangeStart w:id="3" w:author="Anne" w:date="2018-12-18T19:42:00Z" w:name="move532925466"/>
      <w:ins w:id="4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You </w:t>
        </w:r>
      </w:ins>
      <w:r>
        <w:rPr>
          <w:rFonts w:ascii="Century Gothic" w:hAnsi="Century Gothic" w:cs="Arial"/>
          <w:bCs/>
          <w:sz w:val="24"/>
        </w:rPr>
        <w:t>will</w:t>
      </w:r>
      <w:ins w:id="5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</w:t>
        </w:r>
        <w:r w:rsidRPr="00B9227B">
          <w:rPr>
            <w:rFonts w:ascii="Century Gothic" w:eastAsia="Arial" w:hAnsi="Century Gothic" w:cs="Arial"/>
            <w:sz w:val="24"/>
            <w:rPrChange w:id="6" w:author="Anne" w:date="2018-12-18T19:43:00Z">
              <w:rPr>
                <w:rFonts w:ascii="Arial" w:hAnsi="Arial" w:cs="Arial"/>
                <w:bCs/>
              </w:rPr>
            </w:rPrChange>
          </w:rPr>
          <w:t>create</w:t>
        </w:r>
        <w:r w:rsidRPr="00B9227B">
          <w:rPr>
            <w:rFonts w:ascii="Century Gothic" w:hAnsi="Century Gothic" w:cs="Arial"/>
            <w:bCs/>
            <w:sz w:val="24"/>
          </w:rPr>
          <w:t xml:space="preserve"> a </w:t>
        </w:r>
      </w:ins>
      <w:r w:rsidRPr="00B9227B">
        <w:rPr>
          <w:rFonts w:ascii="Century Gothic" w:hAnsi="Century Gothic" w:cs="Arial"/>
          <w:bCs/>
          <w:sz w:val="24"/>
        </w:rPr>
        <w:t>multi-page website for a client promoting either a business,</w:t>
      </w:r>
      <w:ins w:id="7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local community issue, or </w:t>
        </w:r>
      </w:ins>
      <w:r w:rsidRPr="00B9227B">
        <w:rPr>
          <w:rFonts w:ascii="Century Gothic" w:hAnsi="Century Gothic" w:cs="Arial"/>
          <w:bCs/>
          <w:sz w:val="24"/>
        </w:rPr>
        <w:t>make an informative site on a topic of your choice</w:t>
      </w:r>
      <w:ins w:id="8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moveToRangeEnd w:id="3"/>
      <w:r w:rsidRPr="00D94306">
        <w:rPr>
          <w:rFonts w:ascii="Century Gothic" w:hAnsi="Century Gothic" w:cs="Arial"/>
          <w:b/>
          <w:sz w:val="24"/>
        </w:rPr>
        <w:t>It is your job to source the client and content.</w:t>
      </w:r>
      <w:r w:rsidR="00D94306">
        <w:rPr>
          <w:rFonts w:ascii="Century Gothic" w:hAnsi="Century Gothic" w:cs="Arial"/>
          <w:b/>
          <w:sz w:val="24"/>
        </w:rPr>
        <w:t xml:space="preserve"> Your topic must be approved by your teacher</w:t>
      </w:r>
    </w:p>
    <w:p w14:paraId="18A241E3" w14:textId="77777777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</w:p>
    <w:p w14:paraId="23C66294" w14:textId="77777777" w:rsidR="00445731" w:rsidRPr="00B9227B" w:rsidRDefault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9" w:author="Anne" w:date="2018-12-18T19:43:00Z">
          <w:pPr>
            <w:spacing w:line="276" w:lineRule="auto"/>
          </w:pPr>
        </w:pPrChange>
      </w:pPr>
      <w:r w:rsidRPr="00B9227B">
        <w:rPr>
          <w:rFonts w:ascii="Century Gothic" w:hAnsi="Century Gothic" w:cs="Arial"/>
          <w:b/>
          <w:bCs/>
          <w:sz w:val="24"/>
        </w:rPr>
        <w:t xml:space="preserve">Your final website must meet the </w:t>
      </w:r>
      <w:r>
        <w:rPr>
          <w:rFonts w:ascii="Century Gothic" w:hAnsi="Century Gothic" w:cs="Arial"/>
          <w:b/>
          <w:bCs/>
          <w:sz w:val="24"/>
        </w:rPr>
        <w:t xml:space="preserve">following technical </w:t>
      </w:r>
      <w:r w:rsidRPr="00B9227B">
        <w:rPr>
          <w:rFonts w:ascii="Century Gothic" w:hAnsi="Century Gothic" w:cs="Arial"/>
          <w:b/>
          <w:bCs/>
          <w:sz w:val="24"/>
        </w:rPr>
        <w:t>specificatio</w:t>
      </w:r>
      <w:r w:rsidRPr="00B9227B">
        <w:rPr>
          <w:rFonts w:ascii="Century Gothic" w:eastAsia="Arial" w:hAnsi="Century Gothic" w:cs="Arial"/>
          <w:b/>
          <w:sz w:val="24"/>
        </w:rPr>
        <w:t>ns:</w:t>
      </w:r>
    </w:p>
    <w:p w14:paraId="0CC09BB0" w14:textId="7777777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sophisticated digital effects (CSS3)</w:t>
      </w:r>
    </w:p>
    <w:p w14:paraId="54217332" w14:textId="2B1E274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responsive design (mobile vs</w:t>
      </w:r>
      <w:r w:rsidR="00D94306">
        <w:rPr>
          <w:rFonts w:ascii="Century Gothic" w:eastAsia="Arial" w:hAnsi="Century Gothic" w:cs="Arial"/>
          <w:sz w:val="24"/>
        </w:rPr>
        <w:t xml:space="preserve"> tablet vs</w:t>
      </w:r>
      <w:r w:rsidRPr="00B9227B">
        <w:rPr>
          <w:rFonts w:ascii="Century Gothic" w:eastAsia="Arial" w:hAnsi="Century Gothic" w:cs="Arial"/>
          <w:sz w:val="24"/>
        </w:rPr>
        <w:t xml:space="preserve"> desktop)</w:t>
      </w:r>
    </w:p>
    <w:p w14:paraId="224D3136" w14:textId="77777777" w:rsidR="00445731" w:rsidRPr="00B9227B" w:rsidRDefault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0" w:author="Anne" w:date="2018-12-18T19:45:00Z">
          <w:pPr>
            <w:pStyle w:val="ListParagraph"/>
            <w:numPr>
              <w:numId w:val="11"/>
            </w:numPr>
            <w:tabs>
              <w:tab w:val="num" w:pos="360"/>
              <w:tab w:val="num" w:pos="720"/>
            </w:tabs>
            <w:spacing w:line="276" w:lineRule="auto"/>
            <w:ind w:hanging="720"/>
          </w:pPr>
        </w:pPrChange>
      </w:pPr>
      <w:r w:rsidRPr="00B9227B">
        <w:rPr>
          <w:rFonts w:ascii="Century Gothic" w:eastAsia="Arial" w:hAnsi="Century Gothic" w:cs="Arial"/>
          <w:sz w:val="24"/>
        </w:rPr>
        <w:t>industry standards or guidelines for layout/design</w:t>
      </w:r>
    </w:p>
    <w:p w14:paraId="0665BB9D" w14:textId="3FF91EF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integration of original media types</w:t>
      </w:r>
      <w:r w:rsidR="00D94306">
        <w:rPr>
          <w:rFonts w:ascii="Century Gothic" w:eastAsia="Arial" w:hAnsi="Century Gothic" w:cs="Arial"/>
          <w:sz w:val="24"/>
        </w:rPr>
        <w:t xml:space="preserve"> (your own photographs/ videos etc)</w:t>
      </w:r>
    </w:p>
    <w:p w14:paraId="07DB2518" w14:textId="77777777" w:rsidR="00445731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coded using HTML5/CSS3 language</w:t>
      </w:r>
    </w:p>
    <w:p w14:paraId="7D2ABFE3" w14:textId="17FB8237" w:rsidR="00445731" w:rsidRPr="00B9227B" w:rsidRDefault="00D94306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>
        <w:rPr>
          <w:rFonts w:ascii="Century Gothic" w:eastAsia="Arial" w:hAnsi="Century Gothic" w:cs="Arial"/>
          <w:sz w:val="24"/>
        </w:rPr>
        <w:t>4</w:t>
      </w:r>
      <w:r w:rsidR="00445731" w:rsidRPr="00B9227B">
        <w:rPr>
          <w:rFonts w:ascii="Century Gothic" w:eastAsia="Arial" w:hAnsi="Century Gothic" w:cs="Arial"/>
          <w:sz w:val="24"/>
        </w:rPr>
        <w:t xml:space="preserve"> </w:t>
      </w:r>
      <w:r w:rsidR="00445731">
        <w:rPr>
          <w:rFonts w:ascii="Century Gothic" w:eastAsia="Arial" w:hAnsi="Century Gothic" w:cs="Arial"/>
          <w:sz w:val="24"/>
        </w:rPr>
        <w:t xml:space="preserve">html </w:t>
      </w:r>
      <w:r w:rsidR="00445731" w:rsidRPr="00B9227B">
        <w:rPr>
          <w:rFonts w:ascii="Century Gothic" w:eastAsia="Arial" w:hAnsi="Century Gothic" w:cs="Arial"/>
          <w:sz w:val="24"/>
        </w:rPr>
        <w:t xml:space="preserve">pages and </w:t>
      </w:r>
      <w:r>
        <w:rPr>
          <w:rFonts w:ascii="Century Gothic" w:eastAsia="Arial" w:hAnsi="Century Gothic" w:cs="Arial"/>
          <w:sz w:val="24"/>
        </w:rPr>
        <w:t xml:space="preserve">with </w:t>
      </w:r>
      <w:r w:rsidR="00445731" w:rsidRPr="00B9227B">
        <w:rPr>
          <w:rFonts w:ascii="Century Gothic" w:eastAsia="Arial" w:hAnsi="Century Gothic" w:cs="Arial"/>
          <w:sz w:val="24"/>
        </w:rPr>
        <w:t>an externally linked style sheet</w:t>
      </w:r>
      <w:r>
        <w:rPr>
          <w:rFonts w:ascii="Century Gothic" w:eastAsia="Arial" w:hAnsi="Century Gothic" w:cs="Arial"/>
          <w:sz w:val="24"/>
        </w:rPr>
        <w:t xml:space="preserve"> / js file for responsive navigation</w:t>
      </w:r>
    </w:p>
    <w:p w14:paraId="6C10742E" w14:textId="77777777" w:rsidR="00445731" w:rsidRPr="00B9227B" w:rsidRDefault="004457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/>
        <w:contextualSpacing w:val="0"/>
        <w:rPr>
          <w:ins w:id="11" w:author="Anne" w:date="2018-12-18T19:46:00Z"/>
          <w:rFonts w:ascii="Century Gothic" w:eastAsia="Arial" w:hAnsi="Century Gothic" w:cs="Arial"/>
          <w:sz w:val="24"/>
        </w:rPr>
        <w:pPrChange w:id="12" w:author="Anne" w:date="2018-12-18T19:47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</w:p>
    <w:p w14:paraId="4E45E758" w14:textId="77777777"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 must show evidence that you have trialled multiple components and/or techniques and have selected the ones that will work best for the outcome.</w:t>
      </w:r>
    </w:p>
    <w:p w14:paraId="6AC904B1" w14:textId="77777777"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Your trialling should be done in an on-going, iterative manner.</w:t>
      </w:r>
    </w:p>
    <w:p w14:paraId="3CC5DF74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0C362CD6" wp14:editId="1562C977">
            <wp:simplePos x="0" y="0"/>
            <wp:positionH relativeFrom="margin">
              <wp:posOffset>647700</wp:posOffset>
            </wp:positionH>
            <wp:positionV relativeFrom="paragraph">
              <wp:posOffset>40640</wp:posOffset>
            </wp:positionV>
            <wp:extent cx="5153025" cy="3704590"/>
            <wp:effectExtent l="0" t="0" r="9525" b="0"/>
            <wp:wrapSquare wrapText="bothSides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3080" r="1841" b="13943"/>
                    <a:stretch/>
                  </pic:blipFill>
                  <pic:spPr bwMode="auto">
                    <a:xfrm>
                      <a:off x="0" y="0"/>
                      <a:ext cx="51530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A476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2130E66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6C02A2B3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C28A536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E56EFF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683FDCE5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50A3034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22E8342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4124859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124F2A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17CD3FE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5CDD986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C2BAAAA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23F0509" w14:textId="518862DE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lastRenderedPageBreak/>
        <w:t xml:space="preserve">Step 1: Empathize </w:t>
      </w:r>
      <w:r w:rsidRPr="00B9227B">
        <w:rPr>
          <w:rFonts w:ascii="Century Gothic" w:eastAsia="Arial" w:hAnsi="Century Gothic"/>
          <w:sz w:val="40"/>
        </w:rPr>
        <w:t>(</w:t>
      </w:r>
      <w:r w:rsidR="00D94306">
        <w:rPr>
          <w:rFonts w:ascii="Century Gothic" w:eastAsia="Arial" w:hAnsi="Century Gothic"/>
          <w:sz w:val="40"/>
        </w:rPr>
        <w:t>2</w:t>
      </w:r>
      <w:r w:rsidRPr="00B9227B">
        <w:rPr>
          <w:rFonts w:ascii="Century Gothic" w:eastAsia="Arial" w:hAnsi="Century Gothic"/>
          <w:sz w:val="40"/>
        </w:rPr>
        <w:t xml:space="preserve"> lessons)</w:t>
      </w:r>
    </w:p>
    <w:p w14:paraId="76B11CD5" w14:textId="77777777" w:rsidR="00445731" w:rsidRPr="00B9227B" w:rsidRDefault="00445731" w:rsidP="00445731">
      <w:pPr>
        <w:rPr>
          <w:rFonts w:ascii="Century Gothic" w:hAnsi="Century Gothic"/>
        </w:rPr>
      </w:pPr>
    </w:p>
    <w:p w14:paraId="03AC0D3F" w14:textId="77777777" w:rsidR="00445731" w:rsidRPr="00250404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color w:val="70AD47" w:themeColor="accent6"/>
          <w:sz w:val="24"/>
        </w:rPr>
      </w:pPr>
      <w:r w:rsidRPr="00250404">
        <w:rPr>
          <w:rFonts w:ascii="Century Gothic" w:hAnsi="Century Gothic"/>
          <w:color w:val="70AD47" w:themeColor="accent6"/>
          <w:sz w:val="24"/>
        </w:rPr>
        <w:t>Identify your client, the target audience of your website</w:t>
      </w:r>
    </w:p>
    <w:p w14:paraId="7A84D2B8" w14:textId="77777777" w:rsidR="00445731" w:rsidRPr="00250404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color w:val="70AD47" w:themeColor="accent6"/>
          <w:sz w:val="24"/>
        </w:rPr>
      </w:pPr>
      <w:r w:rsidRPr="00250404">
        <w:rPr>
          <w:rFonts w:ascii="Century Gothic" w:hAnsi="Century Gothic"/>
          <w:color w:val="70AD47" w:themeColor="accent6"/>
          <w:sz w:val="24"/>
        </w:rPr>
        <w:t>Describe 3 relevant implications that you will be focusing on during the development of your site</w:t>
      </w:r>
    </w:p>
    <w:p w14:paraId="5494DCD2" w14:textId="2F31FC89" w:rsidR="00445731" w:rsidRPr="00250404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color w:val="70AD47" w:themeColor="accent6"/>
          <w:sz w:val="24"/>
        </w:rPr>
      </w:pPr>
      <w:r w:rsidRPr="00250404">
        <w:rPr>
          <w:rFonts w:ascii="Century Gothic" w:hAnsi="Century Gothic"/>
          <w:color w:val="70AD47" w:themeColor="accent6"/>
          <w:sz w:val="24"/>
        </w:rPr>
        <w:t xml:space="preserve">Meet with your client and record down their </w:t>
      </w:r>
      <w:r w:rsidR="00D94306" w:rsidRPr="00250404">
        <w:rPr>
          <w:rFonts w:ascii="Century Gothic" w:hAnsi="Century Gothic"/>
          <w:color w:val="70AD47" w:themeColor="accent6"/>
          <w:sz w:val="24"/>
        </w:rPr>
        <w:t xml:space="preserve">websites </w:t>
      </w:r>
      <w:r w:rsidRPr="00250404">
        <w:rPr>
          <w:rFonts w:ascii="Century Gothic" w:hAnsi="Century Gothic"/>
          <w:color w:val="70AD47" w:themeColor="accent6"/>
          <w:sz w:val="24"/>
        </w:rPr>
        <w:t xml:space="preserve">specifications </w:t>
      </w:r>
    </w:p>
    <w:p w14:paraId="2BB1F10F" w14:textId="3A3C35D4" w:rsidR="00D94306" w:rsidRPr="00B9227B" w:rsidRDefault="00D94306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Research current browsing trends (</w:t>
      </w:r>
      <w:proofErr w:type="spellStart"/>
      <w:r>
        <w:rPr>
          <w:rFonts w:ascii="Century Gothic" w:hAnsi="Century Gothic"/>
          <w:sz w:val="24"/>
        </w:rPr>
        <w:t>eg</w:t>
      </w:r>
      <w:proofErr w:type="spellEnd"/>
      <w:r>
        <w:rPr>
          <w:rFonts w:ascii="Century Gothic" w:hAnsi="Century Gothic"/>
          <w:sz w:val="24"/>
        </w:rPr>
        <w:t xml:space="preserve"> Most popular device size, browser etc)</w:t>
      </w:r>
    </w:p>
    <w:p w14:paraId="6DE8476B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0308B9A1" w14:textId="77777777" w:rsidR="00445731" w:rsidRPr="00B9227B" w:rsidRDefault="00445731" w:rsidP="00445731">
      <w:pPr>
        <w:pStyle w:val="Title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2:</w:t>
      </w:r>
      <w:r w:rsidRPr="00B9227B">
        <w:rPr>
          <w:rFonts w:ascii="Century Gothic" w:hAnsi="Century Gothic"/>
          <w:bCs/>
        </w:rPr>
        <w:t xml:space="preserve"> Define </w:t>
      </w:r>
      <w:r w:rsidRPr="00B9227B">
        <w:rPr>
          <w:rFonts w:ascii="Century Gothic" w:hAnsi="Century Gothic"/>
          <w:bCs/>
          <w:sz w:val="40"/>
        </w:rPr>
        <w:t>(2 lesson)</w:t>
      </w:r>
    </w:p>
    <w:p w14:paraId="00C5FC61" w14:textId="77777777" w:rsidR="00445731" w:rsidRPr="00B9227B" w:rsidRDefault="00445731" w:rsidP="00445731">
      <w:pPr>
        <w:rPr>
          <w:rFonts w:ascii="Century Gothic" w:hAnsi="Century Gothic"/>
        </w:rPr>
      </w:pPr>
      <w:bookmarkStart w:id="13" w:name="_GoBack"/>
      <w:bookmarkEnd w:id="13"/>
    </w:p>
    <w:p w14:paraId="466FD322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Sketch out the site </w:t>
      </w:r>
      <w:r>
        <w:rPr>
          <w:rFonts w:ascii="Century Gothic" w:hAnsi="Century Gothic"/>
          <w:sz w:val="24"/>
        </w:rPr>
        <w:t>structure</w:t>
      </w:r>
    </w:p>
    <w:p w14:paraId="4B038B2C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Gain written permission for use of text / photographs</w:t>
      </w:r>
    </w:p>
    <w:p w14:paraId="61FEFD2F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Collect written content in a word document – proofread it</w:t>
      </w:r>
    </w:p>
    <w:p w14:paraId="0E43EAFD" w14:textId="4E167402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Take photographs / edit images (compress and name appropriately</w:t>
      </w:r>
      <w:r w:rsidR="00D94306">
        <w:rPr>
          <w:rFonts w:ascii="Century Gothic" w:hAnsi="Century Gothic"/>
          <w:sz w:val="24"/>
        </w:rPr>
        <w:t xml:space="preserve"> using underscores and no spaces in the names</w:t>
      </w:r>
      <w:r w:rsidRPr="00B9227B">
        <w:rPr>
          <w:rFonts w:ascii="Century Gothic" w:hAnsi="Century Gothic"/>
          <w:sz w:val="24"/>
        </w:rPr>
        <w:t>)</w:t>
      </w:r>
    </w:p>
    <w:p w14:paraId="5E9AA980" w14:textId="46491E7F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If need be, find stock</w:t>
      </w:r>
      <w:r w:rsidR="00D94306">
        <w:rPr>
          <w:rFonts w:ascii="Century Gothic" w:hAnsi="Century Gothic"/>
          <w:sz w:val="24"/>
        </w:rPr>
        <w:t xml:space="preserve"> copyright</w:t>
      </w:r>
      <w:r w:rsidRPr="00B9227B">
        <w:rPr>
          <w:rFonts w:ascii="Century Gothic" w:hAnsi="Century Gothic"/>
          <w:sz w:val="24"/>
        </w:rPr>
        <w:t xml:space="preserve"> photographs that are copyright free</w:t>
      </w:r>
      <w:r w:rsidR="00D94306">
        <w:rPr>
          <w:rFonts w:ascii="Century Gothic" w:hAnsi="Century Gothic"/>
          <w:sz w:val="24"/>
        </w:rPr>
        <w:t xml:space="preserve"> (</w:t>
      </w:r>
      <w:proofErr w:type="spellStart"/>
      <w:r w:rsidR="00D94306">
        <w:rPr>
          <w:rFonts w:ascii="Century Gothic" w:hAnsi="Century Gothic"/>
          <w:sz w:val="24"/>
        </w:rPr>
        <w:t>e.g</w:t>
      </w:r>
      <w:proofErr w:type="spellEnd"/>
      <w:r w:rsidR="00D94306">
        <w:rPr>
          <w:rFonts w:ascii="Century Gothic" w:hAnsi="Century Gothic"/>
          <w:sz w:val="24"/>
        </w:rPr>
        <w:t xml:space="preserve"> </w:t>
      </w:r>
      <w:proofErr w:type="spellStart"/>
      <w:r w:rsidR="00D94306">
        <w:rPr>
          <w:rFonts w:ascii="Century Gothic" w:hAnsi="Century Gothic"/>
          <w:sz w:val="24"/>
        </w:rPr>
        <w:t>pixabay</w:t>
      </w:r>
      <w:proofErr w:type="spellEnd"/>
      <w:r w:rsidR="00D94306">
        <w:rPr>
          <w:rFonts w:ascii="Century Gothic" w:hAnsi="Century Gothic"/>
          <w:sz w:val="24"/>
        </w:rPr>
        <w:t xml:space="preserve"> or </w:t>
      </w:r>
      <w:proofErr w:type="spellStart"/>
      <w:r w:rsidR="00D94306">
        <w:rPr>
          <w:rFonts w:ascii="Century Gothic" w:hAnsi="Century Gothic"/>
          <w:sz w:val="24"/>
        </w:rPr>
        <w:t>unsplash</w:t>
      </w:r>
      <w:proofErr w:type="spellEnd"/>
      <w:r w:rsidR="00D94306">
        <w:rPr>
          <w:rFonts w:ascii="Century Gothic" w:hAnsi="Century Gothic"/>
          <w:sz w:val="24"/>
        </w:rPr>
        <w:t>)</w:t>
      </w:r>
    </w:p>
    <w:p w14:paraId="6E65792D" w14:textId="77777777" w:rsidR="00445731" w:rsidRPr="00B9227B" w:rsidRDefault="00445731" w:rsidP="00445731">
      <w:pPr>
        <w:jc w:val="both"/>
        <w:rPr>
          <w:rFonts w:ascii="Century Gothic" w:hAnsi="Century Gothic"/>
          <w:sz w:val="24"/>
        </w:rPr>
      </w:pPr>
    </w:p>
    <w:p w14:paraId="45E69FD8" w14:textId="77777777" w:rsidR="00445731" w:rsidRPr="00B9227B" w:rsidRDefault="00445731" w:rsidP="00445731">
      <w:pPr>
        <w:pStyle w:val="Title"/>
        <w:ind w:left="142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3</w:t>
      </w:r>
      <w:r w:rsidRPr="00B9227B">
        <w:rPr>
          <w:rFonts w:ascii="Century Gothic" w:hAnsi="Century Gothic"/>
          <w:bCs/>
        </w:rPr>
        <w:t>: Ideate (</w:t>
      </w:r>
      <w:r>
        <w:rPr>
          <w:rFonts w:ascii="Century Gothic" w:hAnsi="Century Gothic"/>
          <w:bCs/>
          <w:sz w:val="40"/>
        </w:rPr>
        <w:t>2</w:t>
      </w:r>
      <w:r w:rsidRPr="00B9227B">
        <w:rPr>
          <w:rFonts w:ascii="Century Gothic" w:hAnsi="Century Gothic"/>
          <w:bCs/>
          <w:sz w:val="40"/>
        </w:rPr>
        <w:t xml:space="preserve"> lesson)</w:t>
      </w:r>
    </w:p>
    <w:p w14:paraId="3B8EFBE8" w14:textId="77777777" w:rsidR="00445731" w:rsidRPr="00B9227B" w:rsidRDefault="00445731" w:rsidP="00445731">
      <w:pPr>
        <w:rPr>
          <w:rFonts w:ascii="Century Gothic" w:hAnsi="Century Gothic"/>
        </w:rPr>
      </w:pPr>
    </w:p>
    <w:p w14:paraId="7762D655" w14:textId="77777777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Ideate colour palette and font options</w:t>
      </w:r>
    </w:p>
    <w:p w14:paraId="25C58007" w14:textId="5554BF0B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Create a low fidelity wireframe for all of your pages</w:t>
      </w:r>
      <w:r w:rsidR="00D94306">
        <w:rPr>
          <w:rFonts w:ascii="Century Gothic" w:hAnsi="Century Gothic"/>
          <w:sz w:val="24"/>
        </w:rPr>
        <w:t xml:space="preserve"> clearly showing hyperlinks, layouts, images etc.</w:t>
      </w:r>
    </w:p>
    <w:p w14:paraId="7595DE03" w14:textId="196A4DAC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Get written feedback from client / end users</w:t>
      </w:r>
      <w:r w:rsidR="00D94306">
        <w:rPr>
          <w:rFonts w:ascii="Century Gothic" w:hAnsi="Century Gothic"/>
          <w:sz w:val="24"/>
        </w:rPr>
        <w:t xml:space="preserve"> about your layout / fonts/colours</w:t>
      </w:r>
    </w:p>
    <w:p w14:paraId="08F7147A" w14:textId="77777777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What changes do you need to make and why? Do you need to carry out further research or give more colour/font options </w:t>
      </w:r>
      <w:proofErr w:type="gramStart"/>
      <w:r w:rsidRPr="00B9227B">
        <w:rPr>
          <w:rFonts w:ascii="Century Gothic" w:hAnsi="Century Gothic"/>
          <w:sz w:val="24"/>
        </w:rPr>
        <w:t>etc/</w:t>
      </w:r>
      <w:proofErr w:type="gramEnd"/>
    </w:p>
    <w:p w14:paraId="09D94A84" w14:textId="77777777"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14:paraId="700C5449" w14:textId="77777777"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</w:rPr>
      </w:pPr>
    </w:p>
    <w:p w14:paraId="240A666A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t>Step 4: Protype / Testing (</w:t>
      </w:r>
      <w:r>
        <w:rPr>
          <w:rFonts w:ascii="Century Gothic" w:eastAsia="Arial" w:hAnsi="Century Gothic"/>
          <w:sz w:val="40"/>
        </w:rPr>
        <w:t>8</w:t>
      </w:r>
      <w:r w:rsidRPr="00B9227B">
        <w:rPr>
          <w:rFonts w:ascii="Century Gothic" w:eastAsia="Arial" w:hAnsi="Century Gothic"/>
          <w:sz w:val="40"/>
        </w:rPr>
        <w:t xml:space="preserve"> lessons)</w:t>
      </w:r>
    </w:p>
    <w:p w14:paraId="3E07A795" w14:textId="77777777" w:rsidR="00445731" w:rsidRPr="00B9227B" w:rsidRDefault="00445731" w:rsidP="00445731">
      <w:pPr>
        <w:rPr>
          <w:rFonts w:ascii="Century Gothic" w:hAnsi="Century Gothic"/>
        </w:rPr>
      </w:pPr>
    </w:p>
    <w:p w14:paraId="46B4C603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Set up your website folder</w:t>
      </w:r>
    </w:p>
    <w:p w14:paraId="201D347D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Create your images folder and import your media assets</w:t>
      </w:r>
    </w:p>
    <w:p w14:paraId="1B735942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Begin coding your site using HTML5/ CSS3 </w:t>
      </w:r>
    </w:p>
    <w:p w14:paraId="3333F525" w14:textId="04EF5B9F" w:rsidR="00445731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sz w:val="24"/>
        </w:rPr>
      </w:pPr>
      <w:r w:rsidRPr="00D94306">
        <w:rPr>
          <w:rFonts w:ascii="Century Gothic" w:hAnsi="Century Gothic"/>
          <w:b/>
          <w:bCs/>
          <w:sz w:val="24"/>
        </w:rPr>
        <w:t xml:space="preserve">Carry out A vs B testing to gather feedback on fonts/colours/layout etc </w:t>
      </w:r>
    </w:p>
    <w:p w14:paraId="6D9A9DCE" w14:textId="77777777" w:rsidR="00D94306" w:rsidRPr="00D94306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sz w:val="24"/>
        </w:rPr>
      </w:pPr>
    </w:p>
    <w:p w14:paraId="6B5060CF" w14:textId="1E54AAFE" w:rsidR="00445731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Identify which </w:t>
      </w:r>
      <w:r w:rsidR="00D94306">
        <w:rPr>
          <w:rFonts w:ascii="Century Gothic" w:hAnsi="Century Gothic"/>
          <w:sz w:val="24"/>
        </w:rPr>
        <w:t>UX principles (BASIC)</w:t>
      </w:r>
      <w:r>
        <w:rPr>
          <w:rFonts w:ascii="Century Gothic" w:hAnsi="Century Gothic"/>
          <w:sz w:val="24"/>
        </w:rPr>
        <w:t xml:space="preserve"> you have applied to improve the quality of your design – screenshot your design, place in your portfolio and annotate and explain how it improved the usability, aesthetics or functionality etc.</w:t>
      </w:r>
    </w:p>
    <w:p w14:paraId="313082FA" w14:textId="1902121A" w:rsidR="00D94306" w:rsidRDefault="00D94306" w:rsidP="00D94306">
      <w:pPr>
        <w:rPr>
          <w:rFonts w:ascii="Century Gothic" w:hAnsi="Century Gothic"/>
          <w:sz w:val="24"/>
        </w:rPr>
      </w:pPr>
    </w:p>
    <w:p w14:paraId="7F7D1BA6" w14:textId="0C41B10C" w:rsidR="00D94306" w:rsidRDefault="00D94306" w:rsidP="00D94306">
      <w:pPr>
        <w:jc w:val="center"/>
        <w:rPr>
          <w:rFonts w:ascii="Century Gothic" w:hAnsi="Century Gothic"/>
          <w:sz w:val="24"/>
        </w:rPr>
      </w:pPr>
      <w:r w:rsidRPr="00D94306">
        <w:rPr>
          <w:rFonts w:ascii="Century Gothic" w:hAnsi="Century Gothic"/>
          <w:noProof/>
          <w:sz w:val="24"/>
        </w:rPr>
        <w:drawing>
          <wp:inline distT="0" distB="0" distL="0" distR="0" wp14:anchorId="4F31C544" wp14:editId="4D1DA27C">
            <wp:extent cx="6062133" cy="366705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432ECD-F0F2-4301-B2C3-569B51C0E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432ECD-F0F2-4301-B2C3-569B51C0E4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9457"/>
                    <a:stretch/>
                  </pic:blipFill>
                  <pic:spPr>
                    <a:xfrm>
                      <a:off x="0" y="0"/>
                      <a:ext cx="6071137" cy="36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4DA" w14:textId="2F83C67D" w:rsidR="00D94306" w:rsidRDefault="00D94306" w:rsidP="00D94306">
      <w:pPr>
        <w:rPr>
          <w:rFonts w:ascii="Century Gothic" w:hAnsi="Century Gothic"/>
          <w:sz w:val="24"/>
        </w:rPr>
      </w:pPr>
    </w:p>
    <w:p w14:paraId="059ED346" w14:textId="5015D9A1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Test your site in different browsers </w:t>
      </w:r>
      <w:r w:rsidR="00D94306">
        <w:rPr>
          <w:rFonts w:ascii="Century Gothic" w:hAnsi="Century Gothic"/>
          <w:sz w:val="24"/>
        </w:rPr>
        <w:t>(CHROME VS EDGE VS EXPLORER)</w:t>
      </w:r>
    </w:p>
    <w:p w14:paraId="391BD176" w14:textId="329CCB25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Validate your</w:t>
      </w:r>
      <w:r w:rsidR="00D94306">
        <w:rPr>
          <w:rFonts w:ascii="Century Gothic" w:hAnsi="Century Gothic"/>
          <w:sz w:val="24"/>
        </w:rPr>
        <w:t xml:space="preserve"> JS/HTML/CSS</w:t>
      </w:r>
      <w:r w:rsidRPr="00B9227B">
        <w:rPr>
          <w:rFonts w:ascii="Century Gothic" w:hAnsi="Century Gothic"/>
          <w:sz w:val="24"/>
        </w:rPr>
        <w:t xml:space="preserve"> code </w:t>
      </w:r>
    </w:p>
    <w:p w14:paraId="7B3F7C12" w14:textId="1C7D76F6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Add code comments that</w:t>
      </w:r>
      <w:r w:rsidR="00D94306">
        <w:rPr>
          <w:rFonts w:ascii="Century Gothic" w:hAnsi="Century Gothic"/>
          <w:sz w:val="24"/>
        </w:rPr>
        <w:t xml:space="preserve"> accurately</w:t>
      </w:r>
      <w:r w:rsidRPr="00B9227B">
        <w:rPr>
          <w:rFonts w:ascii="Century Gothic" w:hAnsi="Century Gothic"/>
          <w:sz w:val="24"/>
        </w:rPr>
        <w:t xml:space="preserve"> describe the code’s function/behaviour</w:t>
      </w:r>
      <w:r w:rsidR="00D94306">
        <w:rPr>
          <w:rFonts w:ascii="Century Gothic" w:hAnsi="Century Gothic"/>
          <w:sz w:val="24"/>
        </w:rPr>
        <w:t xml:space="preserve"> in all of your cod files</w:t>
      </w:r>
    </w:p>
    <w:p w14:paraId="4D87C76F" w14:textId="77777777" w:rsidR="00445731" w:rsidRDefault="00445731" w:rsidP="00445731">
      <w:pPr>
        <w:rPr>
          <w:rFonts w:ascii="Century Gothic" w:hAnsi="Century Gothic"/>
          <w:sz w:val="56"/>
          <w:szCs w:val="54"/>
        </w:rPr>
      </w:pPr>
    </w:p>
    <w:p w14:paraId="6CFAC1C4" w14:textId="77777777" w:rsidR="00445731" w:rsidRPr="00B9227B" w:rsidRDefault="00445731" w:rsidP="00445731">
      <w:pPr>
        <w:rPr>
          <w:rFonts w:ascii="Century Gothic" w:hAnsi="Century Gothic"/>
          <w:sz w:val="56"/>
          <w:szCs w:val="54"/>
        </w:rPr>
      </w:pPr>
      <w:r w:rsidRPr="00B9227B">
        <w:rPr>
          <w:rFonts w:ascii="Century Gothic" w:hAnsi="Century Gothic"/>
          <w:sz w:val="56"/>
          <w:szCs w:val="54"/>
        </w:rPr>
        <w:t>Step 5: Iterative Improvement (ongoing)</w:t>
      </w:r>
    </w:p>
    <w:p w14:paraId="6AE8713D" w14:textId="77777777" w:rsidR="00445731" w:rsidRDefault="00445731" w:rsidP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</w:pPr>
    </w:p>
    <w:p w14:paraId="724D26DF" w14:textId="77777777" w:rsidR="00445731" w:rsidRPr="00B9227B" w:rsidDel="00770C6D" w:rsidRDefault="00445731" w:rsidP="00445731">
      <w:pPr>
        <w:spacing w:line="276" w:lineRule="auto"/>
        <w:rPr>
          <w:del w:id="14" w:author="Anne" w:date="2018-12-18T19:46:00Z"/>
          <w:rFonts w:ascii="Century Gothic" w:eastAsia="Arial" w:hAnsi="Century Gothic" w:cs="Arial"/>
          <w:b/>
          <w:sz w:val="24"/>
        </w:rPr>
      </w:pPr>
      <w:r>
        <w:rPr>
          <w:rFonts w:ascii="Century Gothic" w:eastAsia="Arial" w:hAnsi="Century Gothic" w:cs="Arial"/>
          <w:b/>
          <w:sz w:val="24"/>
        </w:rPr>
        <w:t>Ensure that you</w:t>
      </w:r>
      <w:r w:rsidRPr="00B9227B">
        <w:rPr>
          <w:rFonts w:ascii="Century Gothic" w:eastAsia="Arial" w:hAnsi="Century Gothic" w:cs="Arial"/>
          <w:b/>
          <w:sz w:val="24"/>
        </w:rPr>
        <w:t xml:space="preserve"> provide</w:t>
      </w:r>
      <w:r>
        <w:rPr>
          <w:rFonts w:ascii="Century Gothic" w:eastAsia="Arial" w:hAnsi="Century Gothic" w:cs="Arial"/>
          <w:b/>
          <w:sz w:val="24"/>
        </w:rPr>
        <w:t>d</w:t>
      </w:r>
      <w:r w:rsidRPr="00B9227B">
        <w:rPr>
          <w:rFonts w:ascii="Century Gothic" w:eastAsia="Arial" w:hAnsi="Century Gothic" w:cs="Arial"/>
          <w:b/>
          <w:sz w:val="24"/>
        </w:rPr>
        <w:t xml:space="preserve"> evidence of the following in your portfolio:</w:t>
      </w:r>
    </w:p>
    <w:p w14:paraId="14D920A4" w14:textId="77777777" w:rsidR="00445731" w:rsidRPr="00B9227B" w:rsidRDefault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15" w:author="Anne" w:date="2018-12-18T19:43:00Z">
          <w:pPr>
            <w:spacing w:line="276" w:lineRule="auto"/>
          </w:pPr>
        </w:pPrChange>
      </w:pPr>
    </w:p>
    <w:p w14:paraId="68C5EF25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6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the website has been trialled and tested regularly throughout the design and development phase</w:t>
      </w:r>
    </w:p>
    <w:p w14:paraId="0C7447CB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7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feedback from each cycle of trialling and testing has been used to improve the website</w:t>
      </w:r>
    </w:p>
    <w:p w14:paraId="63F2F90E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8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how you applied user experience principles to improve the quality of the outcome</w:t>
      </w:r>
    </w:p>
    <w:p w14:paraId="7B4984C5" w14:textId="4EFE9D26" w:rsidR="00445731" w:rsidRPr="00D94306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lastRenderedPageBreak/>
        <w:t xml:space="preserve">efficient tools and techniques that you have used in the website’s production </w:t>
      </w:r>
      <w:r w:rsidRPr="007B64A9">
        <w:rPr>
          <w:rFonts w:ascii="Century Gothic" w:eastAsia="Arial" w:hAnsi="Century Gothic" w:cs="Arial"/>
          <w:b/>
          <w:sz w:val="24"/>
        </w:rPr>
        <w:t xml:space="preserve">(e.g. </w:t>
      </w:r>
      <w:proofErr w:type="gramStart"/>
      <w:r w:rsidRPr="007B64A9">
        <w:rPr>
          <w:rFonts w:ascii="Century Gothic" w:eastAsia="Arial" w:hAnsi="Century Gothic" w:cs="Arial"/>
          <w:b/>
          <w:sz w:val="24"/>
        </w:rPr>
        <w:t>short-hand</w:t>
      </w:r>
      <w:proofErr w:type="gramEnd"/>
      <w:r w:rsidRPr="007B64A9">
        <w:rPr>
          <w:rFonts w:ascii="Century Gothic" w:eastAsia="Arial" w:hAnsi="Century Gothic" w:cs="Arial"/>
          <w:b/>
          <w:sz w:val="24"/>
        </w:rPr>
        <w:t xml:space="preserve"> </w:t>
      </w:r>
      <w:proofErr w:type="spellStart"/>
      <w:r w:rsidRPr="007B64A9">
        <w:rPr>
          <w:rFonts w:ascii="Century Gothic" w:eastAsia="Arial" w:hAnsi="Century Gothic" w:cs="Arial"/>
          <w:b/>
          <w:sz w:val="24"/>
        </w:rPr>
        <w:t>css</w:t>
      </w:r>
      <w:proofErr w:type="spellEnd"/>
      <w:r w:rsidRPr="007B64A9">
        <w:rPr>
          <w:rFonts w:ascii="Century Gothic" w:eastAsia="Arial" w:hAnsi="Century Gothic" w:cs="Arial"/>
          <w:b/>
          <w:sz w:val="24"/>
        </w:rPr>
        <w:t xml:space="preserve"> properties, no unnecessary duplication of code, re-using classes etc</w:t>
      </w:r>
      <w:r>
        <w:rPr>
          <w:rFonts w:ascii="Century Gothic" w:eastAsia="Arial" w:hAnsi="Century Gothic" w:cs="Arial"/>
          <w:sz w:val="24"/>
        </w:rPr>
        <w:t>)</w:t>
      </w:r>
    </w:p>
    <w:p w14:paraId="18DFAC19" w14:textId="457AADEF" w:rsidR="00D94306" w:rsidRPr="00D94306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eastAsia="Arial" w:hAnsi="Century Gothic" w:cs="Arial"/>
          <w:sz w:val="24"/>
        </w:rPr>
        <w:t xml:space="preserve">Does your website scale appropriately in phone, tablet and desktop </w:t>
      </w:r>
      <w:proofErr w:type="gramStart"/>
      <w:r>
        <w:rPr>
          <w:rFonts w:ascii="Century Gothic" w:eastAsia="Arial" w:hAnsi="Century Gothic" w:cs="Arial"/>
          <w:sz w:val="24"/>
        </w:rPr>
        <w:t>view</w:t>
      </w:r>
      <w:proofErr w:type="gramEnd"/>
    </w:p>
    <w:p w14:paraId="0E6F7EA5" w14:textId="722FD197" w:rsidR="00D94306" w:rsidRPr="007B64A9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eastAsia="Arial" w:hAnsi="Century Gothic" w:cs="Arial"/>
          <w:sz w:val="24"/>
        </w:rPr>
        <w:t>Ensure that you have validate your code and that it has no errors.</w:t>
      </w:r>
    </w:p>
    <w:p w14:paraId="4E776EFA" w14:textId="77777777"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14:paraId="20CAD4B9" w14:textId="77777777" w:rsidR="00D94306" w:rsidRDefault="00445731" w:rsidP="00445731">
      <w:pPr>
        <w:pStyle w:val="Title"/>
        <w:rPr>
          <w:rFonts w:ascii="Century Gothic" w:eastAsia="Arial" w:hAnsi="Century Gothic"/>
        </w:rPr>
      </w:pPr>
      <w:r w:rsidRPr="00B9227B">
        <w:rPr>
          <w:rFonts w:ascii="Century Gothic" w:eastAsia="Arial" w:hAnsi="Century Gothic"/>
        </w:rPr>
        <w:t xml:space="preserve">Step </w:t>
      </w:r>
      <w:r>
        <w:rPr>
          <w:rFonts w:ascii="Century Gothic" w:eastAsia="Arial" w:hAnsi="Century Gothic"/>
        </w:rPr>
        <w:t>6</w:t>
      </w:r>
      <w:r w:rsidRPr="00B9227B">
        <w:rPr>
          <w:rFonts w:ascii="Century Gothic" w:eastAsia="Arial" w:hAnsi="Century Gothic"/>
        </w:rPr>
        <w:t xml:space="preserve">: Explain how your final design addressed the relevant implications </w:t>
      </w:r>
    </w:p>
    <w:p w14:paraId="56E95EEF" w14:textId="2F8873AF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  <w:sz w:val="40"/>
        </w:rPr>
        <w:t>(1 lesson)</w:t>
      </w:r>
    </w:p>
    <w:p w14:paraId="51EBE92A" w14:textId="77777777" w:rsidR="00445731" w:rsidRDefault="00445731" w:rsidP="00445731">
      <w:pPr>
        <w:pStyle w:val="ListParagraph"/>
        <w:rPr>
          <w:rFonts w:ascii="Century Gothic" w:hAnsi="Century Gothic"/>
          <w:sz w:val="24"/>
        </w:rPr>
      </w:pPr>
    </w:p>
    <w:p w14:paraId="625CD123" w14:textId="77777777" w:rsidR="00445731" w:rsidRPr="00B9227B" w:rsidRDefault="00445731" w:rsidP="00445731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seek final written feedback from your client – has it meet their specs etc? </w:t>
      </w:r>
    </w:p>
    <w:p w14:paraId="1DD0269A" w14:textId="77777777" w:rsidR="00445731" w:rsidRPr="00B9227B" w:rsidRDefault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9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This may include a discussion on how your website is:</w:t>
      </w:r>
    </w:p>
    <w:p w14:paraId="55659139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0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socially</w:t>
      </w:r>
      <w:del w:id="21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/</w:t>
      </w:r>
      <w:del w:id="22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culturally acceptable</w:t>
      </w:r>
    </w:p>
    <w:p w14:paraId="34812926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3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honours legal, ethical and intellectual property obligations</w:t>
      </w:r>
    </w:p>
    <w:p w14:paraId="5A1470CB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4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considers any privacy issues</w:t>
      </w:r>
    </w:p>
    <w:p w14:paraId="5D37FB5A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5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accessible, usable and functional</w:t>
      </w:r>
    </w:p>
    <w:p w14:paraId="47B2A335" w14:textId="7845BFFA" w:rsidR="00445731" w:rsidRPr="00D94306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t xml:space="preserve">is sustainable and future proof </w:t>
      </w:r>
    </w:p>
    <w:p w14:paraId="26E2D827" w14:textId="6202F4C8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26758722" w14:textId="05CDDB1A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455B2D51" w14:textId="55E65118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7FC1E94B" w14:textId="4D1FF1CF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5D8C6CF0" w14:textId="77777777" w:rsidR="00D94306" w:rsidRP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2B2BF73B" w14:textId="77777777"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ind w:left="714"/>
        <w:contextualSpacing/>
        <w:rPr>
          <w:rFonts w:ascii="Century Gothic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t>.</w:t>
      </w:r>
    </w:p>
    <w:p w14:paraId="50B85724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t xml:space="preserve">Step </w:t>
      </w:r>
      <w:r>
        <w:rPr>
          <w:rFonts w:ascii="Century Gothic" w:eastAsia="Arial" w:hAnsi="Century Gothic"/>
          <w:sz w:val="58"/>
        </w:rPr>
        <w:t>7</w:t>
      </w:r>
      <w:r w:rsidRPr="00B9227B">
        <w:rPr>
          <w:rFonts w:ascii="Century Gothic" w:eastAsia="Arial" w:hAnsi="Century Gothic"/>
          <w:sz w:val="58"/>
        </w:rPr>
        <w:t>: Final Submission:</w:t>
      </w:r>
    </w:p>
    <w:p w14:paraId="4AF3EF92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0B3A98AC" w14:textId="77777777" w:rsidR="00445731" w:rsidRPr="00B9227B" w:rsidRDefault="00445731" w:rsidP="00445731">
      <w:pPr>
        <w:keepNext/>
        <w:keepLines/>
        <w:numPr>
          <w:ilvl w:val="0"/>
          <w:numId w:val="1"/>
        </w:numPr>
        <w:tabs>
          <w:tab w:val="left" w:pos="714"/>
        </w:tabs>
        <w:spacing w:before="80" w:after="80" w:line="240" w:lineRule="auto"/>
        <w:ind w:left="714" w:hanging="357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t>Submit your folder which contains your portfolio / website to 13DGT/DROPBOX</w:t>
      </w:r>
    </w:p>
    <w:p w14:paraId="61FFAFC9" w14:textId="77777777" w:rsidR="00445731" w:rsidRPr="00B9227B" w:rsidRDefault="00445731" w:rsidP="00445731">
      <w:pPr>
        <w:keepNext/>
        <w:keepLines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sz w:val="26"/>
          <w:szCs w:val="24"/>
        </w:rPr>
      </w:pPr>
    </w:p>
    <w:p w14:paraId="29079FCB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sectPr w:rsidR="00445731" w:rsidRPr="00B9227B" w:rsidSect="00563BF2">
      <w:headerReference w:type="even" r:id="rId10"/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B58E" w14:textId="77777777" w:rsidR="00D562BA" w:rsidRDefault="00B66468">
      <w:pPr>
        <w:spacing w:after="0" w:line="240" w:lineRule="auto"/>
      </w:pPr>
      <w:r>
        <w:separator/>
      </w:r>
    </w:p>
  </w:endnote>
  <w:endnote w:type="continuationSeparator" w:id="0">
    <w:p w14:paraId="69669C8A" w14:textId="77777777" w:rsidR="00D562BA" w:rsidRDefault="00B6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48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CD311" w14:textId="77777777" w:rsidR="00D004B4" w:rsidRDefault="008B0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39E0CF" w14:textId="703D3B04" w:rsidR="00D004B4" w:rsidRDefault="008B02FA">
    <w:pPr>
      <w:pStyle w:val="Footer"/>
    </w:pPr>
    <w:r>
      <w:t>AS 91903 v1 20</w:t>
    </w:r>
    <w:r w:rsidR="00D94306">
      <w:t>20</w:t>
    </w:r>
    <w:r>
      <w:t xml:space="preserve"> TASK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84CB" w14:textId="77777777" w:rsidR="00D562BA" w:rsidRDefault="00B66468">
      <w:pPr>
        <w:spacing w:after="0" w:line="240" w:lineRule="auto"/>
      </w:pPr>
      <w:r>
        <w:separator/>
      </w:r>
    </w:p>
  </w:footnote>
  <w:footnote w:type="continuationSeparator" w:id="0">
    <w:p w14:paraId="34013800" w14:textId="77777777" w:rsidR="00D562BA" w:rsidRDefault="00B6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9C950" w14:textId="77777777"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096F21B" wp14:editId="09D2B7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8D7D0" w14:textId="77777777"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6F2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16.45pt;height:221.3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14:paraId="7428D7D0" w14:textId="77777777"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D958" w14:textId="77777777"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3CBCF22" wp14:editId="6CD64BD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83005" w14:textId="77777777"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BCF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516.45pt;height:221.3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" o:allowincell="f" filled="f" stroked="f">
              <v:stroke joinstyle="round"/>
              <o:lock v:ext="edit" shapetype="t"/>
              <v:textbox style="mso-fit-shape-to-text:t">
                <w:txbxContent>
                  <w:p w14:paraId="4AE83005" w14:textId="77777777"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0E6"/>
    <w:multiLevelType w:val="hybridMultilevel"/>
    <w:tmpl w:val="E3C24A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A95"/>
    <w:multiLevelType w:val="hybridMultilevel"/>
    <w:tmpl w:val="630AF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083A"/>
    <w:multiLevelType w:val="multilevel"/>
    <w:tmpl w:val="AA2E4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C030B52"/>
    <w:multiLevelType w:val="hybridMultilevel"/>
    <w:tmpl w:val="2068C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B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4C11"/>
    <w:multiLevelType w:val="hybridMultilevel"/>
    <w:tmpl w:val="CD749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2B8"/>
    <w:multiLevelType w:val="multilevel"/>
    <w:tmpl w:val="E8EA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183857"/>
    <w:multiLevelType w:val="hybridMultilevel"/>
    <w:tmpl w:val="607E3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6751"/>
    <w:multiLevelType w:val="hybridMultilevel"/>
    <w:tmpl w:val="C512EEFA"/>
    <w:lvl w:ilvl="0" w:tplc="1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E967116"/>
    <w:multiLevelType w:val="hybridMultilevel"/>
    <w:tmpl w:val="E3EE9C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2F46"/>
    <w:multiLevelType w:val="multilevel"/>
    <w:tmpl w:val="97C00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F8A2609"/>
    <w:multiLevelType w:val="multilevel"/>
    <w:tmpl w:val="DBC00A6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1"/>
    <w:rsid w:val="00250404"/>
    <w:rsid w:val="00421B92"/>
    <w:rsid w:val="00445731"/>
    <w:rsid w:val="00446512"/>
    <w:rsid w:val="005727F8"/>
    <w:rsid w:val="007D5892"/>
    <w:rsid w:val="008B02FA"/>
    <w:rsid w:val="00B62E22"/>
    <w:rsid w:val="00B66468"/>
    <w:rsid w:val="00D562BA"/>
    <w:rsid w:val="00D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C02D"/>
  <w15:chartTrackingRefBased/>
  <w15:docId w15:val="{FAF3851C-23AF-458E-B1CD-A61F12C4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31"/>
  </w:style>
  <w:style w:type="paragraph" w:styleId="ListParagraph">
    <w:name w:val="List Paragraph"/>
    <w:basedOn w:val="Normal"/>
    <w:uiPriority w:val="34"/>
    <w:qFormat/>
    <w:rsid w:val="00445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4457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31"/>
  </w:style>
  <w:style w:type="paragraph" w:styleId="NormalWeb">
    <w:name w:val="Normal (Web)"/>
    <w:basedOn w:val="Normal"/>
    <w:uiPriority w:val="99"/>
    <w:semiHidden/>
    <w:unhideWhenUsed/>
    <w:rsid w:val="004457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Russell Nicholson</cp:lastModifiedBy>
  <cp:revision>5</cp:revision>
  <cp:lastPrinted>2020-08-25T02:20:00Z</cp:lastPrinted>
  <dcterms:created xsi:type="dcterms:W3CDTF">2019-03-17T23:00:00Z</dcterms:created>
  <dcterms:modified xsi:type="dcterms:W3CDTF">2020-08-30T21:49:00Z</dcterms:modified>
</cp:coreProperties>
</file>